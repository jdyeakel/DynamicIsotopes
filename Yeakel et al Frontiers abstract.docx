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both"/>
        <w:rPr>
          <w:rtl w:val="0"/>
        </w:rPr>
      </w:pPr>
      <w:r>
        <w:rPr>
          <w:rtl w:val="0"/>
          <w:lang w:val="en-US"/>
        </w:rPr>
        <w:t>Frontiers abstract</w:t>
      </w:r>
    </w:p>
    <w:p>
      <w:pPr>
        <w:pStyle w:val="Body A"/>
        <w:jc w:val="both"/>
        <w:rPr>
          <w:ins w:id="0" w:date="2015-04-10T22:08:05Z" w:author="Justin Yeakel"/>
          <w:rtl w:val="0"/>
        </w:rPr>
      </w:pPr>
    </w:p>
    <w:p>
      <w:pPr>
        <w:pStyle w:val="Body A"/>
        <w:jc w:val="both"/>
        <w:rPr>
          <w:ins w:id="1" w:date="2015-04-10T22:08:05Z" w:author="Justin Yeakel"/>
          <w:rtl w:val="0"/>
        </w:rPr>
      </w:pPr>
      <w:ins w:id="2" w:date="2015-04-10T22:08:05Z" w:author="Justin Yeakel">
        <w:r>
          <w:rPr>
            <w:rtl w:val="0"/>
            <w:lang w:val="en-US"/>
          </w:rPr>
          <w:t>Isotopic incorporation and the temporal dynamics of foraging among individuals and within populations</w:t>
        </w:r>
      </w:ins>
    </w:p>
    <w:p>
      <w:pPr>
        <w:pStyle w:val="Body A"/>
        <w:jc w:val="both"/>
        <w:rPr>
          <w:rtl w:val="0"/>
        </w:rPr>
      </w:pPr>
    </w:p>
    <w:p>
      <w:pPr>
        <w:pStyle w:val="Body A"/>
        <w:jc w:val="both"/>
        <w:rPr>
          <w:rtl w:val="0"/>
        </w:rPr>
      </w:pPr>
      <w:r>
        <w:rPr>
          <w:rtl w:val="0"/>
          <w:lang w:val="en-US"/>
        </w:rPr>
        <w:t>JD Yeakel, SD Newsome, U Bhat</w:t>
      </w:r>
    </w:p>
    <w:p>
      <w:pPr>
        <w:pStyle w:val="Body A"/>
        <w:jc w:val="both"/>
        <w:rPr>
          <w:rtl w:val="0"/>
        </w:rPr>
      </w:pPr>
    </w:p>
    <w:p>
      <w:pPr>
        <w:pStyle w:val="Body A"/>
      </w:pPr>
      <w:r>
        <w:rPr>
          <w:rFonts w:ascii="Helvetica" w:cs="Arial Unicode MS" w:hAnsi="Arial Unicode MS" w:eastAsia="Arial Unicode MS"/>
          <w:rtl w:val="0"/>
          <w:lang w:val="en-US"/>
        </w:rPr>
        <w:t xml:space="preserve">Consumer-resource relationships result from complex interactions between consumer and prey densities, behavioral norms, and habitat characteristics. Many of these ecological and environmental states are time-dependent, such that the resultant consumer-resource interactions are themselves dynamic. Estimation of consumer diet from stable isotope analysis uniquely integrates dietary signals over different </w:t>
      </w:r>
      <w:del w:id="3" w:date="2015-03-27T18:24:00Z" w:author="Seth Newsome">
        <w:r>
          <w:rPr>
            <w:rFonts w:ascii="Helvetica" w:cs="Arial Unicode MS" w:hAnsi="Arial Unicode MS" w:eastAsia="Arial Unicode MS"/>
            <w:rtl w:val="0"/>
            <w:lang w:val="en-US"/>
          </w:rPr>
          <w:delText>timespans</w:delText>
        </w:r>
      </w:del>
      <w:ins w:id="4" w:date="2015-03-27T18:24:00Z" w:author="Seth Newsome">
        <w:r>
          <w:rPr>
            <w:rFonts w:ascii="Helvetica" w:cs="Arial Unicode MS" w:hAnsi="Arial Unicode MS" w:eastAsia="Arial Unicode MS"/>
            <w:rtl w:val="0"/>
            <w:lang w:val="en-US"/>
          </w:rPr>
          <w:t>timescales</w:t>
        </w:r>
      </w:ins>
      <w:r>
        <w:rPr>
          <w:rFonts w:ascii="Helvetica" w:cs="Arial Unicode MS" w:hAnsi="Arial Unicode MS" w:eastAsia="Arial Unicode MS"/>
          <w:rtl w:val="0"/>
          <w:lang w:val="en-US"/>
        </w:rPr>
        <w:t>, dependent on tissue type</w:t>
      </w:r>
      <w:del w:id="5" w:date="2015-03-27T18:24:00Z" w:author="Seth Newsome">
        <w:r>
          <w:rPr>
            <w:rFonts w:ascii="Helvetica" w:cs="Arial Unicode MS" w:hAnsi="Arial Unicode MS" w:eastAsia="Arial Unicode MS"/>
            <w:rtl w:val="0"/>
            <w:lang w:val="en-US"/>
          </w:rPr>
          <w:delText xml:space="preserve">, while serial sampling </w:delText>
        </w:r>
      </w:del>
      <w:del w:id="6" w:date="2015-03-26T19:13:00Z" w:author="Seth Newsome">
        <w:r>
          <w:rPr>
            <w:rFonts w:ascii="Helvetica" w:cs="Arial Unicode MS" w:hAnsi="Arial Unicode MS" w:eastAsia="Arial Unicode MS"/>
            <w:rtl w:val="0"/>
            <w:lang w:val="en-US"/>
          </w:rPr>
          <w:delText xml:space="preserve">certain </w:delText>
        </w:r>
      </w:del>
      <w:del w:id="7" w:date="2015-03-27T18:24:00Z" w:author="Seth Newsome">
        <w:r>
          <w:rPr>
            <w:rFonts w:ascii="Helvetica" w:cs="Arial Unicode MS" w:hAnsi="Arial Unicode MS" w:eastAsia="Arial Unicode MS"/>
            <w:rtl w:val="0"/>
            <w:lang w:val="en-US"/>
          </w:rPr>
          <w:delText xml:space="preserve">tissues </w:delText>
        </w:r>
      </w:del>
      <w:del w:id="8" w:date="2015-03-26T19:13:00Z" w:author="Seth Newsome">
        <w:r>
          <w:rPr>
            <w:rFonts w:ascii="Helvetica" w:cs="Arial Unicode MS" w:hAnsi="Arial Unicode MS" w:eastAsia="Arial Unicode MS"/>
            <w:rtl w:val="0"/>
            <w:lang w:val="en-US"/>
          </w:rPr>
          <w:delText>such as</w:delText>
        </w:r>
      </w:del>
      <w:del w:id="9" w:date="2015-03-27T18:24:00Z" w:author="Seth Newsome">
        <w:r>
          <w:rPr>
            <w:rFonts w:ascii="Helvetica" w:cs="Arial Unicode MS" w:hAnsi="Arial Unicode MS" w:eastAsia="Arial Unicode MS"/>
            <w:rtl w:val="0"/>
            <w:lang w:val="en-US"/>
          </w:rPr>
          <w:delText xml:space="preserve"> whiskers can provide </w:delText>
        </w:r>
      </w:del>
      <w:del w:id="10" w:date="2015-03-26T19:19:00Z" w:author="Seth Newsome">
        <w:r>
          <w:rPr>
            <w:rFonts w:ascii="Helvetica" w:cs="Arial Unicode MS" w:hAnsi="Arial Unicode MS" w:eastAsia="Arial Unicode MS"/>
            <w:rtl w:val="0"/>
            <w:lang w:val="en-US"/>
          </w:rPr>
          <w:delText>direct insight into</w:delText>
        </w:r>
      </w:del>
      <w:del w:id="11" w:date="2015-03-26T19:20:00Z" w:author="Seth Newsome">
        <w:r>
          <w:rPr>
            <w:rFonts w:ascii="Helvetica" w:cs="Arial Unicode MS" w:hAnsi="Arial Unicode MS" w:eastAsia="Arial Unicode MS"/>
            <w:rtl w:val="0"/>
            <w:lang w:val="en-US"/>
          </w:rPr>
          <w:delText xml:space="preserve"> </w:delText>
        </w:r>
      </w:del>
      <w:del w:id="12" w:date="2015-03-27T18:24:00Z" w:author="Seth Newsome">
        <w:r>
          <w:rPr>
            <w:rFonts w:ascii="Helvetica" w:cs="Arial Unicode MS" w:hAnsi="Arial Unicode MS" w:eastAsia="Arial Unicode MS"/>
            <w:rtl w:val="0"/>
            <w:lang w:val="en-US"/>
          </w:rPr>
          <w:delText>dietary dynamics.</w:delText>
        </w:r>
      </w:del>
      <w:ins w:id="13" w:date="2015-03-27T18:24:00Z" w:author="Seth Newsome">
        <w:r>
          <w:rPr>
            <w:rFonts w:ascii="Helvetica" w:cs="Arial Unicode MS" w:hAnsi="Arial Unicode MS" w:eastAsia="Arial Unicode MS"/>
            <w:rtl w:val="0"/>
            <w:lang w:val="en-US"/>
          </w:rPr>
          <w:t>.</w:t>
        </w:r>
      </w:ins>
      <w:r>
        <w:rPr>
          <w:rFonts w:ascii="Helvetica" w:cs="Arial Unicode MS" w:hAnsi="Arial Unicode MS" w:eastAsia="Arial Unicode MS"/>
          <w:rtl w:val="0"/>
          <w:lang w:val="en-US"/>
        </w:rPr>
        <w:t xml:space="preserve"> However, the relationships between dietary dynamics at both the individual and population levels and the expression of such behaviors via the incorporation of isotopic ratios over different timescales has received little theoretical attention, although they have been considered in depth separately. Here we </w:t>
      </w:r>
      <w:del w:id="14" w:date="2015-04-09T17:10:01Z" w:author="Justin Yeakel">
        <w:r>
          <w:rPr>
            <w:rFonts w:ascii="Helvetica" w:cs="Arial Unicode MS" w:hAnsi="Arial Unicode MS" w:eastAsia="Arial Unicode MS"/>
            <w:rtl w:val="0"/>
            <w:lang w:val="en-US"/>
          </w:rPr>
          <w:delText>use</w:delText>
        </w:r>
      </w:del>
      <w:ins w:id="15" w:date="2015-04-09T17:10:04Z" w:author="Justin Yeakel">
        <w:r>
          <w:rPr>
            <w:rFonts w:ascii="Helvetica" w:cs="Arial Unicode MS" w:hAnsi="Arial Unicode MS" w:eastAsia="Arial Unicode MS"/>
            <w:rtl w:val="0"/>
            <w:lang w:val="en-US"/>
          </w:rPr>
          <w:t>employ</w:t>
        </w:r>
      </w:ins>
      <w:r>
        <w:rPr>
          <w:rFonts w:ascii="Helvetica" w:cs="Arial Unicode MS" w:hAnsi="Arial Unicode MS" w:eastAsia="Arial Unicode MS"/>
          <w:rtl w:val="0"/>
          <w:lang w:val="en-US"/>
        </w:rPr>
        <w:t xml:space="preserve"> stochastic process models to establish a theoretical framework </w:t>
      </w:r>
      <w:ins w:id="16" w:date="2015-04-09T17:10:17Z" w:author="Justin Yeakel">
        <w:r>
          <w:rPr>
            <w:rFonts w:ascii="Helvetica" w:cs="Arial Unicode MS" w:hAnsi="Arial Unicode MS" w:eastAsia="Arial Unicode MS"/>
            <w:rtl w:val="0"/>
            <w:lang w:val="en-US"/>
          </w:rPr>
          <w:t>that combines</w:t>
        </w:r>
      </w:ins>
      <w:del w:id="17" w:date="2015-04-09T17:10:13Z" w:author="Justin Yeakel">
        <w:r>
          <w:rPr>
            <w:rFonts w:ascii="Helvetica" w:cs="Arial Unicode MS" w:hAnsi="Arial Unicode MS" w:eastAsia="Arial Unicode MS"/>
            <w:rtl w:val="0"/>
            <w:lang w:val="en-US"/>
          </w:rPr>
          <w:delText>combining</w:delText>
        </w:r>
      </w:del>
      <w:r>
        <w:rPr>
          <w:rFonts w:ascii="Helvetica" w:cs="Arial Unicode MS" w:hAnsi="Arial Unicode MS" w:eastAsia="Arial Unicode MS"/>
          <w:rtl w:val="0"/>
          <w:lang w:val="en-US"/>
        </w:rPr>
        <w:t xml:space="preserve"> the physiological incorporation of </w:t>
      </w:r>
      <w:ins w:id="18" w:date="2015-04-09T17:10:25Z" w:author="Justin Yeakel">
        <w:r>
          <w:rPr>
            <w:rFonts w:ascii="Helvetica" w:cs="Arial Unicode MS" w:hAnsi="Arial Unicode MS" w:eastAsia="Arial Unicode MS"/>
            <w:rtl w:val="0"/>
            <w:lang w:val="en-US"/>
          </w:rPr>
          <w:t>isotopic ratios</w:t>
        </w:r>
      </w:ins>
      <w:del w:id="19" w:date="2015-04-09T16:39:35Z" w:author="Justin Yeakel">
        <w:r>
          <w:rPr>
            <w:rFonts w:ascii="Helvetica" w:cs="Arial Unicode MS" w:hAnsi="Arial Unicode MS" w:eastAsia="Arial Unicode MS"/>
            <w:rtl w:val="0"/>
            <w:lang w:val="en-US"/>
          </w:rPr>
          <w:delText>isotopic signals</w:delText>
        </w:r>
      </w:del>
      <w:r>
        <w:rPr>
          <w:rFonts w:ascii="Helvetica" w:cs="Arial Unicode MS" w:hAnsi="Arial Unicode MS" w:eastAsia="Arial Unicode MS"/>
          <w:rtl w:val="0"/>
          <w:lang w:val="en-US"/>
        </w:rPr>
        <w:t xml:space="preserve"> from prey resources with density-dependent foraging dynamics</w:t>
      </w:r>
      <w:ins w:id="20" w:date="2015-04-09T17:10:36Z" w:author="Justin Yeakel">
        <w:r>
          <w:rPr>
            <w:rFonts w:ascii="Helvetica" w:cs="Arial Unicode MS" w:hAnsi="Arial Unicode MS" w:eastAsia="Arial Unicode MS"/>
            <w:rtl w:val="0"/>
            <w:lang w:val="en-US"/>
          </w:rPr>
          <w:t xml:space="preserve"> of the consumer</w:t>
        </w:r>
      </w:ins>
      <w:r>
        <w:rPr>
          <w:rFonts w:ascii="Helvetica" w:cs="Arial Unicode MS" w:hAnsi="Arial Unicode MS" w:eastAsia="Arial Unicode MS"/>
          <w:rtl w:val="0"/>
          <w:lang w:val="en-US"/>
        </w:rPr>
        <w:t xml:space="preserve">. Our approach allows us to relate the temporal dynamics of foraging to changes in the mean and variability of consumer isotopic ratios as a function of different tissue incorporation rates, with respect to both within- and among-individual dietary variability. We also establish mechanistic links between population and dietary dynamics of a </w:t>
      </w:r>
      <w:ins w:id="21" w:date="2015-03-26T19:15:00Z" w:author="Seth Newsome">
        <w:r>
          <w:rPr>
            <w:rFonts w:ascii="Helvetica" w:cs="Arial Unicode MS" w:hAnsi="Arial Unicode MS" w:eastAsia="Arial Unicode MS"/>
            <w:rtl w:val="0"/>
            <w:lang w:val="en-US"/>
          </w:rPr>
          <w:t xml:space="preserve">diverse </w:t>
        </w:r>
      </w:ins>
      <w:r>
        <w:rPr>
          <w:rFonts w:ascii="Helvetica" w:cs="Arial Unicode MS" w:hAnsi="Arial Unicode MS" w:eastAsia="Arial Unicode MS"/>
          <w:rtl w:val="0"/>
          <w:lang w:val="en-US"/>
        </w:rPr>
        <w:t>consumer-</w:t>
      </w:r>
      <w:del w:id="22" w:date="2015-03-26T19:15:00Z" w:author="Seth Newsome">
        <w:r>
          <w:rPr>
            <w:rFonts w:ascii="Helvetica" w:cs="Arial Unicode MS" w:hAnsi="Arial Unicode MS" w:eastAsia="Arial Unicode MS"/>
            <w:rtl w:val="0"/>
            <w:lang w:val="en-US"/>
          </w:rPr>
          <w:delText xml:space="preserve">multiple </w:delText>
        </w:r>
      </w:del>
      <w:r>
        <w:rPr>
          <w:rFonts w:ascii="Helvetica" w:cs="Arial Unicode MS" w:hAnsi="Arial Unicode MS" w:eastAsia="Arial Unicode MS"/>
          <w:rtl w:val="0"/>
          <w:lang w:val="en-US"/>
        </w:rPr>
        <w:t>resource system</w:t>
      </w:r>
      <w:del w:id="23" w:date="2015-03-27T18:22:00Z" w:author="Seth Newsome">
        <w:r>
          <w:rPr>
            <w:rFonts w:ascii="Helvetica" w:cs="Arial Unicode MS" w:hAnsi="Arial Unicode MS" w:eastAsia="Arial Unicode MS"/>
            <w:rtl w:val="0"/>
            <w:lang w:val="en-US"/>
          </w:rPr>
          <w:delText xml:space="preserve"> and the isotopic variability of both</w:delText>
        </w:r>
      </w:del>
      <w:ins w:id="24" w:date="2015-04-09T18:00:21Z" w:author="Justin Yeakel">
        <w:r>
          <w:rPr>
            <w:rFonts w:ascii="Helvetica" w:cs="Arial Unicode MS" w:hAnsi="Arial Unicode MS" w:eastAsia="Arial Unicode MS"/>
            <w:rtl w:val="0"/>
            <w:lang w:val="en-US"/>
          </w:rPr>
          <w:t>, and quantify dependencies between the timescales of isotopic turnover and prey switching behaviors</w:t>
        </w:r>
      </w:ins>
      <w:r>
        <w:rPr>
          <w:rFonts w:ascii="Helvetica" w:cs="Arial Unicode MS" w:hAnsi="Arial Unicode MS" w:eastAsia="Arial Unicode MS"/>
          <w:rtl w:val="0"/>
          <w:lang w:val="en-US"/>
        </w:rPr>
        <w:t>. We examine the utility of this approach by showing how known foraging dynamics of sea otter populations impacts consumer isotopic distributions over time, as well as to what extent the variability of consumer and resource isotop</w:t>
      </w:r>
      <w:ins w:id="25" w:date="2015-04-09T17:21:15Z" w:author="Justin Yeakel">
        <w:r>
          <w:rPr>
            <w:rFonts w:ascii="Helvetica" w:cs="Arial Unicode MS" w:hAnsi="Arial Unicode MS" w:eastAsia="Arial Unicode MS"/>
            <w:rtl w:val="0"/>
            <w:lang w:val="en-US"/>
          </w:rPr>
          <w:t>ic</w:t>
        </w:r>
      </w:ins>
      <w:del w:id="26" w:date="2015-04-09T17:21:14Z" w:author="Justin Yeakel">
        <w:r>
          <w:rPr>
            <w:rFonts w:ascii="Helvetica" w:cs="Arial Unicode MS" w:hAnsi="Arial Unicode MS" w:eastAsia="Arial Unicode MS"/>
            <w:rtl w:val="0"/>
            <w:lang w:val="en-US"/>
          </w:rPr>
          <w:delText>e</w:delText>
        </w:r>
      </w:del>
      <w:r>
        <w:rPr>
          <w:rFonts w:ascii="Helvetica" w:cs="Arial Unicode MS" w:hAnsi="Arial Unicode MS" w:eastAsia="Arial Unicode MS"/>
          <w:rtl w:val="0"/>
          <w:lang w:val="en-US"/>
        </w:rPr>
        <w:t xml:space="preserve"> ratios can be informative of different foraging dynamics. We suggest that incorporating elements of consumer foraging behaviors, such as prey switching dynamics, with models of tissue-specific isotope incorporation, can help elucidate </w:t>
      </w:r>
      <w:commentRangeStart w:id="27"/>
      <w:r>
        <w:rPr>
          <w:rFonts w:ascii="Helvetica" w:cs="Arial Unicode MS" w:hAnsi="Arial Unicode MS" w:eastAsia="Arial Unicode MS"/>
          <w:rtl w:val="0"/>
          <w:lang w:val="en-US"/>
        </w:rPr>
        <w:t>ecological relationships between consumers and their potential prey.</w:t>
      </w:r>
      <w:commentRangeEnd w:id="27"/>
      <w:r>
        <w:commentReference w:id="27"/>
      </w:r>
    </w:p>
    <w:sectPr>
      <w:headerReference w:type="default" r:id="rId4"/>
      <w:footerReference w:type="default" r:id="rId5"/>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7" w:author="Seth Newsome" w:date="2015-03-27T18:23:00Z">
    <w:p>
      <w:pPr>
        <w:pStyle w:val="Default"/>
        <w:bidi w:val="0"/>
      </w:pPr>
    </w:p>
    <w:p>
      <w:pPr>
        <w:pStyle w:val="Default"/>
        <w:bidi w:val="0"/>
      </w:pPr>
      <w:r>
        <w:rPr>
          <w:rFonts w:ascii="Helvetica" w:cs="Arial Unicode MS" w:hAnsi="Arial Unicode MS" w:eastAsia="Arial Unicode MS"/>
          <w:rtl w:val="0"/>
        </w:rPr>
        <w:t>This is a pretty weak general statement, can we be more specific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